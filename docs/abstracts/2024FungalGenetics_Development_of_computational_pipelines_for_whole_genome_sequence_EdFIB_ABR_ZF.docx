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93D6F" w14:textId="6BC8A182" w:rsidR="00430C88" w:rsidRPr="00430C88" w:rsidRDefault="007C5E2D">
      <w:pPr>
        <w:rPr>
          <w:b/>
          <w:bCs/>
        </w:rPr>
      </w:pPr>
      <w:r>
        <w:rPr>
          <w:b/>
          <w:bCs/>
        </w:rPr>
        <w:t xml:space="preserve">Pathogen Surveillance: A </w:t>
      </w:r>
      <w:proofErr w:type="spellStart"/>
      <w:r>
        <w:rPr>
          <w:b/>
          <w:bCs/>
        </w:rPr>
        <w:t>nextflow</w:t>
      </w:r>
      <w:proofErr w:type="spellEnd"/>
      <w:r w:rsidR="00430C88" w:rsidRPr="00430C88">
        <w:rPr>
          <w:b/>
          <w:bCs/>
        </w:rPr>
        <w:t xml:space="preserve"> computational pipeline for </w:t>
      </w:r>
      <w:r>
        <w:rPr>
          <w:b/>
          <w:bCs/>
        </w:rPr>
        <w:t xml:space="preserve">automated </w:t>
      </w:r>
      <w:r w:rsidR="00430C88" w:rsidRPr="00430C88">
        <w:rPr>
          <w:b/>
          <w:bCs/>
        </w:rPr>
        <w:t>whole genome sequence-based diagnostics</w:t>
      </w:r>
      <w:r w:rsidR="00430C88">
        <w:rPr>
          <w:b/>
          <w:bCs/>
        </w:rPr>
        <w:t xml:space="preserve"> of </w:t>
      </w:r>
      <w:r>
        <w:rPr>
          <w:b/>
          <w:bCs/>
        </w:rPr>
        <w:t>pathogens</w:t>
      </w:r>
    </w:p>
    <w:p w14:paraId="280AA167" w14:textId="3ADEB985" w:rsidR="00430C88" w:rsidRPr="00430C88" w:rsidRDefault="00430C88">
      <w:pPr>
        <w:rPr>
          <w:b/>
          <w:bCs/>
        </w:rPr>
      </w:pPr>
    </w:p>
    <w:p w14:paraId="0D7FF9A3" w14:textId="041FD122" w:rsidR="00430C88" w:rsidRDefault="00430C88">
      <w:r>
        <w:t>ZSL Foster</w:t>
      </w:r>
      <w:r w:rsidRPr="00430C88">
        <w:rPr>
          <w:vertAlign w:val="superscript"/>
        </w:rPr>
        <w:t>1</w:t>
      </w:r>
      <w:r>
        <w:t xml:space="preserve">, </w:t>
      </w:r>
      <w:ins w:id="0" w:author="Iruegas Bocardo, Fernanda" w:date="2023-12-05T10:14:00Z">
        <w:r w:rsidR="00AC2CF8">
          <w:t>F Iruegas-Bocardo</w:t>
        </w:r>
        <w:r w:rsidR="00AC2CF8" w:rsidRPr="00430C88">
          <w:rPr>
            <w:vertAlign w:val="superscript"/>
          </w:rPr>
          <w:t>2</w:t>
        </w:r>
        <w:r w:rsidR="00AC2CF8">
          <w:t xml:space="preserve">, </w:t>
        </w:r>
      </w:ins>
      <w:r w:rsidR="007C5E2D">
        <w:t>M Sudermann</w:t>
      </w:r>
      <w:r w:rsidR="007C5E2D" w:rsidRPr="00430C88">
        <w:rPr>
          <w:vertAlign w:val="superscript"/>
        </w:rPr>
        <w:t>2</w:t>
      </w:r>
      <w:r w:rsidR="007C5E2D">
        <w:t>, C Parada-Rojas</w:t>
      </w:r>
      <w:r w:rsidR="007C5E2D" w:rsidRPr="00430C88">
        <w:rPr>
          <w:vertAlign w:val="superscript"/>
        </w:rPr>
        <w:t>2</w:t>
      </w:r>
      <w:r w:rsidR="007C5E2D">
        <w:t xml:space="preserve">, </w:t>
      </w:r>
      <w:del w:id="1" w:author="Iruegas Bocardo, Fernanda" w:date="2023-12-05T10:14:00Z">
        <w:r w:rsidR="007C5E2D" w:rsidDel="00AC2CF8">
          <w:delText>F Iruegas-Bocardo</w:delText>
        </w:r>
        <w:r w:rsidR="007C5E2D" w:rsidRPr="00430C88" w:rsidDel="00AC2CF8">
          <w:rPr>
            <w:vertAlign w:val="superscript"/>
          </w:rPr>
          <w:delText>2</w:delText>
        </w:r>
        <w:r w:rsidR="007C5E2D" w:rsidDel="00AC2CF8">
          <w:delText xml:space="preserve">, </w:delText>
        </w:r>
      </w:del>
      <w:r w:rsidR="007C5E2D">
        <w:t>R Alcal</w:t>
      </w:r>
      <w:ins w:id="2" w:author="Reviewer" w:date="2023-12-05T11:49:00Z">
        <w:r w:rsidR="00730FA8">
          <w:t>á</w:t>
        </w:r>
      </w:ins>
      <w:del w:id="3" w:author="Reviewer" w:date="2023-12-05T11:49:00Z">
        <w:r w:rsidR="007C5E2D" w:rsidDel="00730FA8">
          <w:delText>a</w:delText>
        </w:r>
      </w:del>
      <w:ins w:id="4" w:author="Reviewer" w:date="2023-12-05T11:49:00Z">
        <w:r w:rsidR="00730FA8">
          <w:t xml:space="preserve"> </w:t>
        </w:r>
      </w:ins>
      <w:del w:id="5" w:author="Reviewer" w:date="2023-12-05T11:49:00Z">
        <w:r w:rsidR="007C5E2D" w:rsidDel="00730FA8">
          <w:delText>-</w:delText>
        </w:r>
      </w:del>
      <w:r w:rsidR="007C5E2D">
        <w:t>Brise</w:t>
      </w:r>
      <w:ins w:id="6" w:author="Reviewer" w:date="2023-12-05T11:49:00Z">
        <w:r w:rsidR="00730FA8">
          <w:t>ñ</w:t>
        </w:r>
      </w:ins>
      <w:del w:id="7" w:author="Reviewer" w:date="2023-12-05T11:49:00Z">
        <w:r w:rsidR="007C5E2D" w:rsidDel="00730FA8">
          <w:delText>n</w:delText>
        </w:r>
      </w:del>
      <w:r w:rsidR="007C5E2D">
        <w:t>o</w:t>
      </w:r>
      <w:r w:rsidR="007C5E2D" w:rsidRPr="00430C88">
        <w:rPr>
          <w:vertAlign w:val="superscript"/>
        </w:rPr>
        <w:t>2</w:t>
      </w:r>
      <w:r w:rsidR="007C5E2D">
        <w:t xml:space="preserve">, </w:t>
      </w:r>
      <w:r w:rsidR="00D773BB">
        <w:t>AJ Weisberg</w:t>
      </w:r>
      <w:r w:rsidR="00D773BB" w:rsidRPr="00430C88">
        <w:rPr>
          <w:vertAlign w:val="superscript"/>
        </w:rPr>
        <w:t>2</w:t>
      </w:r>
      <w:r w:rsidR="00D773BB">
        <w:t xml:space="preserve">, </w:t>
      </w:r>
      <w:r>
        <w:t>JH Chang</w:t>
      </w:r>
      <w:r w:rsidRPr="00430C88">
        <w:rPr>
          <w:vertAlign w:val="superscript"/>
        </w:rPr>
        <w:t>2</w:t>
      </w:r>
      <w:r>
        <w:t>, and NJ Grünwald</w:t>
      </w:r>
      <w:r w:rsidRPr="00430C88">
        <w:rPr>
          <w:vertAlign w:val="superscript"/>
        </w:rPr>
        <w:t>1</w:t>
      </w:r>
    </w:p>
    <w:p w14:paraId="3DA5B80C" w14:textId="19927A61" w:rsidR="00430C88" w:rsidRDefault="00430C88"/>
    <w:p w14:paraId="2FE1497D" w14:textId="3D777047" w:rsidR="00430C88" w:rsidRDefault="00430C88" w:rsidP="00430C88">
      <w:pPr>
        <w:pStyle w:val="ListParagraph"/>
        <w:ind w:left="0"/>
      </w:pPr>
      <w:r w:rsidRPr="00430C88">
        <w:rPr>
          <w:vertAlign w:val="superscript"/>
        </w:rPr>
        <w:t>1</w:t>
      </w:r>
      <w:r>
        <w:rPr>
          <w:vertAlign w:val="superscript"/>
        </w:rPr>
        <w:t xml:space="preserve"> </w:t>
      </w:r>
      <w:r>
        <w:t>Horticultural Crops Disease and Pest Management Research Unit, USDA ARS, Corvallis, Oregon, USA</w:t>
      </w:r>
    </w:p>
    <w:p w14:paraId="69151821" w14:textId="77777777" w:rsidR="00430C88" w:rsidRDefault="00430C88" w:rsidP="00430C88">
      <w:pPr>
        <w:pStyle w:val="ListParagraph"/>
        <w:ind w:left="0"/>
      </w:pPr>
    </w:p>
    <w:p w14:paraId="74D673AE" w14:textId="33558B53" w:rsidR="00430C88" w:rsidRDefault="00430C88" w:rsidP="00430C88">
      <w:pPr>
        <w:pStyle w:val="ListParagraph"/>
        <w:ind w:left="0"/>
      </w:pPr>
      <w:r w:rsidRPr="00430C88">
        <w:rPr>
          <w:vertAlign w:val="superscript"/>
        </w:rPr>
        <w:t>2</w:t>
      </w:r>
      <w:r>
        <w:rPr>
          <w:vertAlign w:val="superscript"/>
        </w:rPr>
        <w:t xml:space="preserve"> </w:t>
      </w:r>
      <w:r>
        <w:t>Dept. Botany and Plant Pathology, Oregon State University, Corvallis, Oregon, USA</w:t>
      </w:r>
    </w:p>
    <w:p w14:paraId="1479E63F" w14:textId="2382BAFB" w:rsidR="00430C88" w:rsidRDefault="00430C88" w:rsidP="00430C88">
      <w:pPr>
        <w:pStyle w:val="ListParagraph"/>
        <w:ind w:left="0"/>
      </w:pPr>
    </w:p>
    <w:p w14:paraId="694BFC95" w14:textId="369E6160" w:rsidR="00430C88" w:rsidRDefault="00430C88" w:rsidP="00430C88">
      <w:pPr>
        <w:pStyle w:val="ListParagraph"/>
        <w:ind w:left="0"/>
      </w:pPr>
      <w:r>
        <w:t xml:space="preserve">Computational analysis of </w:t>
      </w:r>
      <w:del w:id="8" w:author="Reviewer" w:date="2023-12-05T11:52:00Z">
        <w:r w:rsidDel="00730FA8">
          <w:delText xml:space="preserve">whole </w:delText>
        </w:r>
      </w:del>
      <w:r>
        <w:t>genome sequence</w:t>
      </w:r>
      <w:ins w:id="9" w:author="Reviewer" w:date="2023-12-05T11:52:00Z">
        <w:r w:rsidR="00730FA8">
          <w:t xml:space="preserve"> data</w:t>
        </w:r>
      </w:ins>
      <w:del w:id="10" w:author="Reviewer" w:date="2023-12-05T11:52:00Z">
        <w:r w:rsidDel="00730FA8">
          <w:delText>s</w:delText>
        </w:r>
      </w:del>
      <w:r>
        <w:t xml:space="preserve"> for </w:t>
      </w:r>
      <w:del w:id="11" w:author="Zachary Foster" w:date="2023-12-05T14:03:00Z">
        <w:r w:rsidDel="00E91EBB">
          <w:delText>pathogens samples</w:delText>
        </w:r>
      </w:del>
      <w:ins w:id="12" w:author="Zachary Foster" w:date="2023-12-05T14:03:00Z">
        <w:r w:rsidR="00E91EBB">
          <w:t>epidemiology</w:t>
        </w:r>
      </w:ins>
      <w:r>
        <w:t xml:space="preserve"> is currently complex. Our objective is to develop an automated</w:t>
      </w:r>
      <w:del w:id="13" w:author="Zachary Foster" w:date="2023-12-05T14:03:00Z">
        <w:r w:rsidDel="00E91EBB">
          <w:delText>,</w:delText>
        </w:r>
      </w:del>
      <w:r>
        <w:t xml:space="preserve"> computational workflow that allows rapid </w:t>
      </w:r>
      <w:ins w:id="14" w:author="Iruegas Bocardo, Fernanda" w:date="2023-12-05T10:07:00Z">
        <w:r w:rsidR="00AC2CF8">
          <w:t xml:space="preserve">and fine scale </w:t>
        </w:r>
      </w:ins>
      <w:r>
        <w:t xml:space="preserve">analysis of whole genome sequences to diagnose pathogen species and </w:t>
      </w:r>
      <w:ins w:id="15" w:author="Iruegas Bocardo, Fernanda" w:date="2023-12-05T10:08:00Z">
        <w:del w:id="16" w:author="Zachary Foster" w:date="2023-12-05T13:53:00Z">
          <w:r w:rsidR="00AC2CF8" w:rsidDel="00614986">
            <w:delText>the relevant</w:delText>
          </w:r>
        </w:del>
      </w:ins>
      <w:ins w:id="17" w:author="Zachary Foster" w:date="2023-12-05T13:53:00Z">
        <w:r w:rsidR="00614986">
          <w:t>characterize the</w:t>
        </w:r>
      </w:ins>
      <w:ins w:id="18" w:author="Iruegas Bocardo, Fernanda" w:date="2023-12-05T10:08:00Z">
        <w:r w:rsidR="00AC2CF8">
          <w:t xml:space="preserve"> diversity </w:t>
        </w:r>
      </w:ins>
      <w:del w:id="19" w:author="Iruegas Bocardo, Fernanda" w:date="2023-12-05T10:08:00Z">
        <w:r w:rsidDel="00AC2CF8">
          <w:delText xml:space="preserve">variants </w:delText>
        </w:r>
      </w:del>
      <w:r>
        <w:t>within species</w:t>
      </w:r>
      <w:ins w:id="20" w:author="Iruegas Bocardo, Fernanda" w:date="2023-12-05T10:08:00Z">
        <w:r w:rsidR="00AC2CF8">
          <w:t xml:space="preserve"> (races, pathovars, lineages)</w:t>
        </w:r>
      </w:ins>
      <w:r>
        <w:t>. We use</w:t>
      </w:r>
      <w:del w:id="21" w:author="Zachary Foster" w:date="2023-12-05T13:53:00Z">
        <w:r w:rsidR="007C5E2D" w:rsidDel="00614986">
          <w:delText>d</w:delText>
        </w:r>
      </w:del>
      <w:r>
        <w:t xml:space="preserve"> </w:t>
      </w:r>
      <w:ins w:id="22" w:author="Reviewer" w:date="2023-12-05T11:55:00Z">
        <w:r w:rsidR="00730FA8">
          <w:t>a reproducible bioinformatic workflow</w:t>
        </w:r>
      </w:ins>
      <w:ins w:id="23" w:author="Reviewer" w:date="2023-12-05T11:56:00Z">
        <w:r w:rsidR="00730FA8">
          <w:t xml:space="preserve"> in</w:t>
        </w:r>
      </w:ins>
      <w:ins w:id="24" w:author="Reviewer" w:date="2023-12-05T11:54:00Z">
        <w:r w:rsidR="00730FA8">
          <w:t xml:space="preserve"> </w:t>
        </w:r>
      </w:ins>
      <w:proofErr w:type="spellStart"/>
      <w:r>
        <w:t>Nextflow</w:t>
      </w:r>
      <w:proofErr w:type="spellEnd"/>
      <w:r>
        <w:t xml:space="preserve"> to develop </w:t>
      </w:r>
      <w:ins w:id="25" w:author="Reviewer" w:date="2023-12-05T11:56:00Z">
        <w:r w:rsidR="00730FA8">
          <w:t>genome</w:t>
        </w:r>
      </w:ins>
      <w:del w:id="26" w:author="Reviewer" w:date="2023-12-05T11:56:00Z">
        <w:r w:rsidR="007C5E2D" w:rsidDel="00730FA8">
          <w:delText>the</w:delText>
        </w:r>
      </w:del>
      <w:del w:id="27" w:author="Zachary Foster" w:date="2023-12-05T13:53:00Z">
        <w:r w:rsidDel="00614986">
          <w:delText xml:space="preserve"> </w:delText>
        </w:r>
      </w:del>
      <w:del w:id="28" w:author="Zachary Foster" w:date="2023-12-05T13:54:00Z">
        <w:r w:rsidDel="00614986">
          <w:delText>data</w:delText>
        </w:r>
      </w:del>
      <w:r>
        <w:t xml:space="preserve">-driven </w:t>
      </w:r>
      <w:del w:id="29" w:author="Reviewer" w:date="2023-12-05T11:56:00Z">
        <w:r w:rsidDel="00730FA8">
          <w:delText>computational pipeline</w:delText>
        </w:r>
      </w:del>
      <w:ins w:id="30" w:author="Reviewer" w:date="2023-12-05T11:56:00Z">
        <w:r w:rsidR="00730FA8">
          <w:t>analysis in the</w:t>
        </w:r>
      </w:ins>
      <w:r>
        <w:t xml:space="preserve"> </w:t>
      </w:r>
      <w:r w:rsidR="007C5E2D">
        <w:t>‘</w:t>
      </w:r>
      <w:proofErr w:type="spellStart"/>
      <w:r w:rsidR="005A7E58">
        <w:t>P</w:t>
      </w:r>
      <w:r w:rsidR="007C5E2D">
        <w:t>athogen</w:t>
      </w:r>
      <w:r w:rsidR="005A7E58">
        <w:t>S</w:t>
      </w:r>
      <w:r w:rsidR="007C5E2D">
        <w:t>urveillance</w:t>
      </w:r>
      <w:proofErr w:type="spellEnd"/>
      <w:r w:rsidR="007C5E2D">
        <w:t xml:space="preserve">’ </w:t>
      </w:r>
      <w:ins w:id="31" w:author="Reviewer" w:date="2023-12-05T11:57:00Z">
        <w:del w:id="32" w:author="Zachary Foster" w:date="2023-12-05T12:54:00Z">
          <w:r w:rsidR="00730FA8" w:rsidDel="000900D3">
            <w:delText>package</w:delText>
          </w:r>
        </w:del>
      </w:ins>
      <w:ins w:id="33" w:author="Zachary Foster" w:date="2023-12-05T12:54:00Z">
        <w:r w:rsidR="000900D3">
          <w:t>pipeline</w:t>
        </w:r>
      </w:ins>
      <w:ins w:id="34" w:author="Reviewer" w:date="2023-12-05T11:57:00Z">
        <w:r w:rsidR="00730FA8">
          <w:t xml:space="preserve">. </w:t>
        </w:r>
      </w:ins>
      <w:commentRangeStart w:id="35"/>
      <w:del w:id="36" w:author="Reviewer" w:date="2023-12-05T11:57:00Z">
        <w:r w:rsidDel="00730FA8">
          <w:delText>and developed</w:delText>
        </w:r>
      </w:del>
      <w:ins w:id="37" w:author="Reviewer" w:date="2023-12-05T11:57:00Z">
        <w:r w:rsidR="00730FA8">
          <w:t>Developing</w:t>
        </w:r>
      </w:ins>
      <w:r>
        <w:t xml:space="preserve"> a proof-of-concept for </w:t>
      </w:r>
      <w:r w:rsidRPr="00430C88">
        <w:rPr>
          <w:i/>
          <w:iCs/>
        </w:rPr>
        <w:t>Xanthomonas</w:t>
      </w:r>
      <w:r>
        <w:t xml:space="preserve"> </w:t>
      </w:r>
      <w:r w:rsidR="007C5E2D">
        <w:t xml:space="preserve">and </w:t>
      </w:r>
      <w:r w:rsidR="007C5E2D">
        <w:rPr>
          <w:i/>
          <w:iCs/>
        </w:rPr>
        <w:t xml:space="preserve">Phytophthora </w:t>
      </w:r>
      <w:r>
        <w:t>pathogens.</w:t>
      </w:r>
      <w:commentRangeEnd w:id="35"/>
      <w:r w:rsidR="00E91EBB">
        <w:rPr>
          <w:rStyle w:val="CommentReference"/>
        </w:rPr>
        <w:commentReference w:id="35"/>
      </w:r>
      <w:r>
        <w:t xml:space="preserve"> </w:t>
      </w:r>
      <w:proofErr w:type="spellStart"/>
      <w:r w:rsidR="005A7E58">
        <w:t>PathogenSurveillance</w:t>
      </w:r>
      <w:proofErr w:type="spellEnd"/>
      <w:r>
        <w:t xml:space="preserve"> allows for rapid </w:t>
      </w:r>
      <w:commentRangeStart w:id="38"/>
      <w:r>
        <w:t>prototyping</w:t>
      </w:r>
      <w:commentRangeEnd w:id="38"/>
      <w:r w:rsidR="00730FA8">
        <w:rPr>
          <w:rStyle w:val="CommentReference"/>
        </w:rPr>
        <w:commentReference w:id="38"/>
      </w:r>
      <w:r>
        <w:t xml:space="preserve">, reproducibility, portability, and parallelism. Furthermore, </w:t>
      </w:r>
      <w:r w:rsidR="005A7E58">
        <w:t>this</w:t>
      </w:r>
      <w:r>
        <w:t xml:space="preserve"> </w:t>
      </w:r>
      <w:del w:id="39" w:author="Reviewer" w:date="2023-12-05T11:58:00Z">
        <w:r w:rsidDel="00730FA8">
          <w:delText xml:space="preserve">pipeline </w:delText>
        </w:r>
      </w:del>
      <w:ins w:id="40" w:author="Reviewer" w:date="2023-12-05T11:58:00Z">
        <w:r w:rsidR="00730FA8">
          <w:t xml:space="preserve">workflow </w:t>
        </w:r>
      </w:ins>
      <w:r>
        <w:t>can be executed in any</w:t>
      </w:r>
      <w:ins w:id="41" w:author="Reviewer" w:date="2023-12-05T11:58:00Z">
        <w:r w:rsidR="00730FA8">
          <w:t xml:space="preserve"> local,</w:t>
        </w:r>
      </w:ins>
      <w:r>
        <w:t xml:space="preserve"> cloud</w:t>
      </w:r>
      <w:ins w:id="42" w:author="Reviewer" w:date="2023-12-05T11:58:00Z">
        <w:r w:rsidR="00730FA8">
          <w:t>,</w:t>
        </w:r>
      </w:ins>
      <w:r>
        <w:t xml:space="preserve"> or cluster</w:t>
      </w:r>
      <w:ins w:id="43" w:author="Reviewer" w:date="2023-12-05T11:58:00Z">
        <w:r w:rsidR="00730FA8">
          <w:t xml:space="preserve"> computer</w:t>
        </w:r>
      </w:ins>
      <w:r>
        <w:t xml:space="preserve">. The pipeline </w:t>
      </w:r>
      <w:ins w:id="44" w:author="Grunwald, Niklaus J" w:date="2023-12-05T08:31:00Z">
        <w:r w:rsidR="007F2A14">
          <w:t xml:space="preserve">automatically </w:t>
        </w:r>
      </w:ins>
      <w:r>
        <w:t>processes short read data and determines</w:t>
      </w:r>
      <w:ins w:id="45" w:author="Iruegas Bocardo, Fernanda" w:date="2023-12-05T10:10:00Z">
        <w:r w:rsidR="00AC2CF8">
          <w:t xml:space="preserve"> an initial</w:t>
        </w:r>
      </w:ins>
      <w:r>
        <w:t xml:space="preserve"> taxonomic placement </w:t>
      </w:r>
      <w:r w:rsidRPr="0002446C">
        <w:t xml:space="preserve">using </w:t>
      </w:r>
      <w:del w:id="46" w:author="Reviewer" w:date="2023-12-05T11:59:00Z">
        <w:r w:rsidRPr="00730FA8" w:rsidDel="00730FA8">
          <w:rPr>
            <w:i/>
            <w:iCs/>
            <w:rPrChange w:id="47" w:author="Reviewer" w:date="2023-12-05T11:59:00Z">
              <w:rPr/>
            </w:rPrChange>
          </w:rPr>
          <w:delText>sendsketch</w:delText>
        </w:r>
      </w:del>
      <w:ins w:id="48" w:author="Reviewer" w:date="2023-12-05T11:59:00Z">
        <w:r w:rsidR="00730FA8" w:rsidRPr="00730FA8">
          <w:rPr>
            <w:i/>
            <w:iCs/>
            <w:rPrChange w:id="49" w:author="Reviewer" w:date="2023-12-05T11:59:00Z">
              <w:rPr/>
            </w:rPrChange>
          </w:rPr>
          <w:t>k-</w:t>
        </w:r>
        <w:proofErr w:type="spellStart"/>
        <w:r w:rsidR="00730FA8" w:rsidRPr="00730FA8">
          <w:rPr>
            <w:i/>
            <w:iCs/>
            <w:rPrChange w:id="50" w:author="Reviewer" w:date="2023-12-05T11:59:00Z">
              <w:rPr/>
            </w:rPrChange>
          </w:rPr>
          <w:t>mer</w:t>
        </w:r>
        <w:proofErr w:type="spellEnd"/>
        <w:r w:rsidR="00730FA8">
          <w:t xml:space="preserve"> searches</w:t>
        </w:r>
      </w:ins>
      <w:r>
        <w:t>, finds</w:t>
      </w:r>
      <w:ins w:id="51" w:author="Zachary Foster" w:date="2023-12-05T13:55:00Z">
        <w:r w:rsidR="00614986">
          <w:t xml:space="preserve"> and downloads</w:t>
        </w:r>
      </w:ins>
      <w:r>
        <w:t xml:space="preserve"> the </w:t>
      </w:r>
      <w:del w:id="52" w:author="Zachary Foster" w:date="2023-12-05T13:55:00Z">
        <w:r w:rsidDel="00614986">
          <w:delText xml:space="preserve">closest </w:delText>
        </w:r>
      </w:del>
      <w:ins w:id="53" w:author="Zachary Foster" w:date="2023-12-05T13:55:00Z">
        <w:r w:rsidR="00614986">
          <w:t>appropriate</w:t>
        </w:r>
        <w:r w:rsidR="00614986">
          <w:t xml:space="preserve"> </w:t>
        </w:r>
      </w:ins>
      <w:r>
        <w:t>reference genome</w:t>
      </w:r>
      <w:ins w:id="54" w:author="Zachary Foster" w:date="2023-12-05T13:55:00Z">
        <w:r w:rsidR="00614986">
          <w:t>s</w:t>
        </w:r>
      </w:ins>
      <w:r>
        <w:t>,</w:t>
      </w:r>
      <w:ins w:id="55" w:author="Iruegas Bocardo, Fernanda" w:date="2023-12-05T10:10:00Z">
        <w:r w:rsidR="00AC2CF8">
          <w:t xml:space="preserve"> </w:t>
        </w:r>
      </w:ins>
      <w:ins w:id="56" w:author="Reviewer" w:date="2023-12-05T11:59:00Z">
        <w:r w:rsidR="00BE0691">
          <w:t>assemble</w:t>
        </w:r>
      </w:ins>
      <w:ins w:id="57" w:author="Zachary Foster" w:date="2023-12-05T13:26:00Z">
        <w:r w:rsidR="0002446C">
          <w:t>s and annotates genomes,</w:t>
        </w:r>
      </w:ins>
      <w:ins w:id="58" w:author="Reviewer" w:date="2023-12-05T11:59:00Z">
        <w:del w:id="59" w:author="Zachary Foster" w:date="2023-12-05T13:26:00Z">
          <w:r w:rsidR="00BE0691" w:rsidDel="0002446C">
            <w:delText>s</w:delText>
          </w:r>
        </w:del>
        <w:r w:rsidR="00BE0691">
          <w:t xml:space="preserve"> and </w:t>
        </w:r>
      </w:ins>
      <w:ins w:id="60" w:author="Iruegas Bocardo, Fernanda" w:date="2023-12-05T10:10:00Z">
        <w:r w:rsidR="00AC2CF8">
          <w:t xml:space="preserve">performs a core genome </w:t>
        </w:r>
      </w:ins>
      <w:ins w:id="61" w:author="Iruegas Bocardo, Fernanda" w:date="2023-12-05T10:18:00Z">
        <w:r w:rsidR="00AC2CF8">
          <w:t xml:space="preserve">phylogenetic </w:t>
        </w:r>
      </w:ins>
      <w:ins w:id="62" w:author="Iruegas Bocardo, Fernanda" w:date="2023-12-05T10:10:00Z">
        <w:r w:rsidR="00AC2CF8">
          <w:t>analysis</w:t>
        </w:r>
      </w:ins>
      <w:ins w:id="63" w:author="Reviewer" w:date="2023-12-05T12:02:00Z">
        <w:r w:rsidR="00BE0691">
          <w:t xml:space="preserve">. </w:t>
        </w:r>
      </w:ins>
      <w:ins w:id="64" w:author="Iruegas Bocardo, Fernanda" w:date="2023-12-05T10:10:00Z">
        <w:del w:id="65" w:author="Reviewer" w:date="2023-12-05T12:02:00Z">
          <w:r w:rsidR="00AC2CF8" w:rsidDel="00BE0691">
            <w:delText>,</w:delText>
          </w:r>
        </w:del>
      </w:ins>
      <w:del w:id="66" w:author="Reviewer" w:date="2023-12-05T12:02:00Z">
        <w:r w:rsidDel="00BE0691">
          <w:delText xml:space="preserve"> </w:delText>
        </w:r>
      </w:del>
      <w:ins w:id="67" w:author="Reviewer" w:date="2023-12-05T12:02:00Z">
        <w:r w:rsidR="00BE0691">
          <w:t>I</w:t>
        </w:r>
      </w:ins>
      <w:ins w:id="68" w:author="Reviewer" w:date="2023-12-05T12:01:00Z">
        <w:r w:rsidR="00BE0691">
          <w:t>n addition</w:t>
        </w:r>
      </w:ins>
      <w:ins w:id="69" w:author="Reviewer" w:date="2023-12-05T12:02:00Z">
        <w:r w:rsidR="00BE0691">
          <w:t>,</w:t>
        </w:r>
      </w:ins>
      <w:ins w:id="70" w:author="Reviewer" w:date="2023-12-05T12:01:00Z">
        <w:r w:rsidR="00BE0691">
          <w:t xml:space="preserve"> </w:t>
        </w:r>
      </w:ins>
      <w:del w:id="71" w:author="Reviewer" w:date="2023-12-05T12:02:00Z">
        <w:r w:rsidDel="00BE0691">
          <w:delText xml:space="preserve">maps sequence reads to reference, calls variants and </w:delText>
        </w:r>
      </w:del>
      <w:ins w:id="72" w:author="Iruegas Bocardo, Fernanda" w:date="2023-12-05T10:12:00Z">
        <w:del w:id="73" w:author="Reviewer" w:date="2023-12-05T12:02:00Z">
          <w:r w:rsidR="00AC2CF8" w:rsidDel="00BE0691">
            <w:delText xml:space="preserve">finally </w:delText>
          </w:r>
        </w:del>
      </w:ins>
      <w:del w:id="74" w:author="Reviewer" w:date="2023-12-05T12:02:00Z">
        <w:r w:rsidDel="00BE0691">
          <w:delText xml:space="preserve">reports back the </w:delText>
        </w:r>
      </w:del>
      <w:ins w:id="75" w:author="Iruegas Bocardo, Fernanda" w:date="2023-12-05T10:12:00Z">
        <w:del w:id="76" w:author="Reviewer" w:date="2023-12-05T12:02:00Z">
          <w:r w:rsidR="00AC2CF8" w:rsidDel="00BE0691">
            <w:delText xml:space="preserve">a </w:delText>
          </w:r>
        </w:del>
      </w:ins>
      <w:ins w:id="77" w:author="Grunwald, Niklaus J" w:date="2023-12-05T08:31:00Z">
        <w:del w:id="78" w:author="Reviewer" w:date="2023-12-05T12:02:00Z">
          <w:r w:rsidR="007F2A14" w:rsidDel="00BE0691">
            <w:delText>population</w:delText>
          </w:r>
        </w:del>
      </w:ins>
      <w:ins w:id="79" w:author="Iruegas Bocardo, Fernanda" w:date="2023-12-05T10:12:00Z">
        <w:del w:id="80" w:author="Reviewer" w:date="2023-12-05T12:02:00Z">
          <w:r w:rsidR="00AC2CF8" w:rsidDel="00BE0691">
            <w:delText xml:space="preserve"> level</w:delText>
          </w:r>
        </w:del>
      </w:ins>
      <w:ins w:id="81" w:author="Reviewer" w:date="2023-12-05T12:02:00Z">
        <w:r w:rsidR="00BE0691">
          <w:t xml:space="preserve">the </w:t>
        </w:r>
        <w:proofErr w:type="spellStart"/>
        <w:r w:rsidR="00BE0691">
          <w:t>PathogenSurveillance</w:t>
        </w:r>
        <w:proofErr w:type="spellEnd"/>
        <w:r w:rsidR="00BE0691">
          <w:t xml:space="preserve"> </w:t>
        </w:r>
        <w:del w:id="82" w:author="Zachary Foster" w:date="2023-12-05T13:26:00Z">
          <w:r w:rsidR="00BE0691" w:rsidDel="0002446C">
            <w:delText>workflow</w:delText>
          </w:r>
        </w:del>
      </w:ins>
      <w:ins w:id="83" w:author="Zachary Foster" w:date="2023-12-05T13:26:00Z">
        <w:r w:rsidR="0002446C">
          <w:t>pipeline</w:t>
        </w:r>
      </w:ins>
      <w:ins w:id="84" w:author="Reviewer" w:date="2023-12-05T12:02:00Z">
        <w:r w:rsidR="00BE0691">
          <w:t xml:space="preserve"> map</w:t>
        </w:r>
      </w:ins>
      <w:ins w:id="85" w:author="Zachary Foster" w:date="2023-12-05T13:26:00Z">
        <w:r w:rsidR="0002446C">
          <w:t>s</w:t>
        </w:r>
      </w:ins>
      <w:ins w:id="86" w:author="Reviewer" w:date="2023-12-05T12:02:00Z">
        <w:r w:rsidR="00BE0691">
          <w:t xml:space="preserve"> </w:t>
        </w:r>
        <w:del w:id="87" w:author="Zachary Foster" w:date="2023-12-05T14:05:00Z">
          <w:r w:rsidR="00BE0691" w:rsidDel="00E91EBB">
            <w:delText xml:space="preserve">sequence </w:delText>
          </w:r>
        </w:del>
        <w:r w:rsidR="00BE0691">
          <w:t xml:space="preserve">reads to a reference, calls variants, and </w:t>
        </w:r>
      </w:ins>
      <w:ins w:id="88" w:author="Reviewer" w:date="2023-12-05T12:03:00Z">
        <w:del w:id="89" w:author="Zachary Foster" w:date="2023-12-05T13:28:00Z">
          <w:r w:rsidR="00BE0691" w:rsidDel="0002446C">
            <w:delText>r</w:delText>
          </w:r>
        </w:del>
      </w:ins>
      <w:ins w:id="90" w:author="Reviewer" w:date="2023-12-05T12:02:00Z">
        <w:del w:id="91" w:author="Zachary Foster" w:date="2023-12-05T13:28:00Z">
          <w:r w:rsidR="00BE0691" w:rsidDel="0002446C">
            <w:delText>eports</w:delText>
          </w:r>
        </w:del>
      </w:ins>
      <w:ins w:id="92" w:author="Zachary Foster" w:date="2023-12-05T13:28:00Z">
        <w:r w:rsidR="0002446C">
          <w:t>provides</w:t>
        </w:r>
      </w:ins>
      <w:ins w:id="93" w:author="Reviewer" w:date="2023-12-05T12:02:00Z">
        <w:r w:rsidR="00BE0691">
          <w:t xml:space="preserve"> </w:t>
        </w:r>
        <w:del w:id="94" w:author="Zachary Foster" w:date="2023-12-05T13:27:00Z">
          <w:r w:rsidR="00BE0691" w:rsidDel="0002446C">
            <w:delText xml:space="preserve">back a </w:delText>
          </w:r>
        </w:del>
        <w:del w:id="95" w:author="Zachary Foster" w:date="2023-12-05T14:05:00Z">
          <w:r w:rsidR="00BE0691" w:rsidDel="00E91EBB">
            <w:delText>population-level</w:delText>
          </w:r>
        </w:del>
      </w:ins>
      <w:ins w:id="96" w:author="Grunwald, Niklaus J" w:date="2023-12-05T08:31:00Z">
        <w:del w:id="97" w:author="Zachary Foster" w:date="2023-12-05T14:05:00Z">
          <w:r w:rsidR="007F2A14" w:rsidDel="00E91EBB">
            <w:delText xml:space="preserve"> </w:delText>
          </w:r>
        </w:del>
      </w:ins>
      <w:del w:id="98" w:author="Zachary Foster" w:date="2023-12-05T14:05:00Z">
        <w:r w:rsidDel="00E91EBB">
          <w:delText>genetic</w:delText>
        </w:r>
      </w:del>
      <w:ins w:id="99" w:author="Zachary Foster" w:date="2023-12-05T14:05:00Z">
        <w:r w:rsidR="00E91EBB">
          <w:t>fine-scale population genomics</w:t>
        </w:r>
      </w:ins>
      <w:ins w:id="100" w:author="Zachary Foster" w:date="2023-12-05T13:28:00Z">
        <w:r w:rsidR="0002446C">
          <w:t xml:space="preserve"> insights</w:t>
        </w:r>
      </w:ins>
      <w:ins w:id="101" w:author="Reviewer" w:date="2023-12-05T12:03:00Z">
        <w:r w:rsidR="00BE0691">
          <w:t>.</w:t>
        </w:r>
      </w:ins>
      <w:r>
        <w:t xml:space="preserve"> </w:t>
      </w:r>
      <w:del w:id="102" w:author="Grunwald, Niklaus J" w:date="2023-12-05T08:31:00Z">
        <w:r w:rsidDel="007F2A14">
          <w:delText xml:space="preserve">placement </w:delText>
        </w:r>
      </w:del>
      <w:del w:id="103" w:author="Reviewer" w:date="2023-12-05T12:03:00Z">
        <w:r w:rsidDel="00BE0691">
          <w:delText>and</w:delText>
        </w:r>
      </w:del>
      <w:ins w:id="104" w:author="Reviewer" w:date="2023-12-05T12:03:00Z">
        <w:del w:id="105" w:author="Zachary Foster" w:date="2023-12-05T13:28:00Z">
          <w:r w:rsidR="00BE0691" w:rsidDel="0002446C">
            <w:delText>The goal is to</w:delText>
          </w:r>
        </w:del>
      </w:ins>
      <w:ins w:id="106" w:author="Zachary Foster" w:date="2023-12-05T13:28:00Z">
        <w:r w:rsidR="0002446C">
          <w:t>This allows for</w:t>
        </w:r>
      </w:ins>
      <w:r>
        <w:t xml:space="preserve"> </w:t>
      </w:r>
      <w:ins w:id="107" w:author="Reviewer" w:date="2023-12-05T12:03:00Z">
        <w:r w:rsidR="00BE0691">
          <w:t>plac</w:t>
        </w:r>
      </w:ins>
      <w:ins w:id="108" w:author="Zachary Foster" w:date="2023-12-05T13:28:00Z">
        <w:r w:rsidR="0002446C">
          <w:t>ing</w:t>
        </w:r>
      </w:ins>
      <w:ins w:id="109" w:author="Reviewer" w:date="2023-12-05T12:03:00Z">
        <w:del w:id="110" w:author="Zachary Foster" w:date="2023-12-05T13:28:00Z">
          <w:r w:rsidR="00BE0691" w:rsidDel="0002446C">
            <w:delText>e</w:delText>
          </w:r>
        </w:del>
        <w:r w:rsidR="00BE0691">
          <w:t xml:space="preserve"> </w:t>
        </w:r>
      </w:ins>
      <w:ins w:id="111" w:author="Grunwald, Niklaus J" w:date="2023-12-05T08:31:00Z">
        <w:r w:rsidR="007F2A14">
          <w:t>phylogenetic</w:t>
        </w:r>
      </w:ins>
      <w:ins w:id="112" w:author="Reviewer" w:date="2023-12-05T12:03:00Z">
        <w:r w:rsidR="00BE0691">
          <w:t>ally unknown</w:t>
        </w:r>
      </w:ins>
      <w:ins w:id="113" w:author="Grunwald, Niklaus J" w:date="2023-12-05T08:31:00Z">
        <w:r w:rsidR="007F2A14">
          <w:t xml:space="preserve"> </w:t>
        </w:r>
      </w:ins>
      <w:r>
        <w:t>species</w:t>
      </w:r>
      <w:ins w:id="114" w:author="Reviewer" w:date="2023-12-05T12:03:00Z">
        <w:r w:rsidR="00BE0691">
          <w:t xml:space="preserve"> into </w:t>
        </w:r>
      </w:ins>
      <w:ins w:id="115" w:author="Reviewer" w:date="2023-12-05T12:04:00Z">
        <w:r w:rsidR="00BE0691">
          <w:t xml:space="preserve">a </w:t>
        </w:r>
      </w:ins>
      <w:ins w:id="116" w:author="Reviewer" w:date="2023-12-05T12:03:00Z">
        <w:r w:rsidR="00BE0691">
          <w:t>biolog</w:t>
        </w:r>
      </w:ins>
      <w:ins w:id="117" w:author="Reviewer" w:date="2023-12-05T12:04:00Z">
        <w:r w:rsidR="00BE0691">
          <w:t>ical context for diagnosticians and researchers</w:t>
        </w:r>
      </w:ins>
      <w:del w:id="118" w:author="Reviewer" w:date="2023-12-05T12:03:00Z">
        <w:r w:rsidDel="00BE0691">
          <w:delText xml:space="preserve"> identification</w:delText>
        </w:r>
      </w:del>
      <w:ins w:id="119" w:author="Grunwald, Niklaus J" w:date="2023-12-05T08:31:00Z">
        <w:del w:id="120" w:author="Reviewer" w:date="2023-12-05T12:03:00Z">
          <w:r w:rsidR="007F2A14" w:rsidDel="00BE0691">
            <w:delText>placement</w:delText>
          </w:r>
        </w:del>
      </w:ins>
      <w:r>
        <w:t xml:space="preserve">. The current </w:t>
      </w:r>
      <w:del w:id="121" w:author="Grunwald, Niklaus J" w:date="2023-12-05T08:31:00Z">
        <w:r w:rsidDel="007F2A14">
          <w:delText xml:space="preserve">pipeline </w:delText>
        </w:r>
      </w:del>
      <w:r>
        <w:t>version</w:t>
      </w:r>
      <w:ins w:id="122" w:author="Zachary Foster" w:date="2023-12-05T14:06:00Z">
        <w:r w:rsidR="00E91EBB">
          <w:t xml:space="preserve"> </w:t>
        </w:r>
      </w:ins>
      <w:del w:id="123" w:author="Zachary Foster" w:date="2023-12-05T14:06:00Z">
        <w:r w:rsidDel="00E91EBB">
          <w:delText xml:space="preserve"> </w:delText>
        </w:r>
      </w:del>
      <w:del w:id="124" w:author="Reviewer" w:date="2023-12-05T12:04:00Z">
        <w:r w:rsidDel="00BE0691">
          <w:delText>was able to reproduce</w:delText>
        </w:r>
      </w:del>
      <w:ins w:id="125" w:author="Reviewer" w:date="2023-12-05T12:04:00Z">
        <w:r w:rsidR="00BE0691">
          <w:t>reproduces</w:t>
        </w:r>
      </w:ins>
      <w:r>
        <w:t xml:space="preserve"> published data on </w:t>
      </w:r>
      <w:r w:rsidRPr="00430C88">
        <w:rPr>
          <w:i/>
          <w:iCs/>
        </w:rPr>
        <w:t>Xanthomonas</w:t>
      </w:r>
      <w:r>
        <w:t xml:space="preserve"> pathogen identity and genetic placement. </w:t>
      </w:r>
      <w:commentRangeStart w:id="126"/>
      <w:r>
        <w:t>We are currently expanding the pipeline to process multiple samples of different bacterial</w:t>
      </w:r>
      <w:r w:rsidR="007C5E2D">
        <w:t>, fungal,</w:t>
      </w:r>
      <w:r>
        <w:t xml:space="preserve"> or oomycete taxa</w:t>
      </w:r>
      <w:ins w:id="127" w:author="Reviewer" w:date="2023-12-05T12:04:00Z">
        <w:r w:rsidR="00BE0691">
          <w:t>,</w:t>
        </w:r>
      </w:ins>
      <w:r>
        <w:t xml:space="preserve"> as well </w:t>
      </w:r>
      <w:ins w:id="128" w:author="Reviewer" w:date="2023-12-05T12:04:00Z">
        <w:r w:rsidR="00BE0691">
          <w:t xml:space="preserve">as </w:t>
        </w:r>
      </w:ins>
      <w:r>
        <w:t>assembling genomes.</w:t>
      </w:r>
      <w:commentRangeEnd w:id="126"/>
      <w:r w:rsidR="00E91EBB">
        <w:rPr>
          <w:rStyle w:val="CommentReference"/>
        </w:rPr>
        <w:commentReference w:id="126"/>
      </w:r>
      <w:r>
        <w:t xml:space="preserve"> The </w:t>
      </w:r>
      <w:proofErr w:type="spellStart"/>
      <w:r>
        <w:t>Nextflow</w:t>
      </w:r>
      <w:proofErr w:type="spellEnd"/>
      <w:r>
        <w:t xml:space="preserve"> </w:t>
      </w:r>
      <w:del w:id="129" w:author="Reviewer" w:date="2023-12-05T12:04:00Z">
        <w:r w:rsidDel="00BE0691">
          <w:delText xml:space="preserve">pipeline </w:delText>
        </w:r>
      </w:del>
      <w:ins w:id="130" w:author="Reviewer" w:date="2023-12-05T12:05:00Z">
        <w:r w:rsidR="00BE0691">
          <w:t>workflow</w:t>
        </w:r>
      </w:ins>
      <w:ins w:id="131" w:author="Reviewer" w:date="2023-12-05T12:04:00Z">
        <w:r w:rsidR="00BE0691">
          <w:t xml:space="preserve"> </w:t>
        </w:r>
      </w:ins>
      <w:r>
        <w:t xml:space="preserve">promises to </w:t>
      </w:r>
      <w:ins w:id="132" w:author="Iruegas Bocardo, Fernanda" w:date="2023-12-05T10:13:00Z">
        <w:r w:rsidR="00AC2CF8">
          <w:t xml:space="preserve">fully leverage and </w:t>
        </w:r>
      </w:ins>
      <w:r>
        <w:t xml:space="preserve">accelerate </w:t>
      </w:r>
      <w:ins w:id="133" w:author="Reviewer" w:date="2023-12-05T12:05:00Z">
        <w:r w:rsidR="00BE0691">
          <w:t xml:space="preserve">the </w:t>
        </w:r>
      </w:ins>
      <w:r>
        <w:t xml:space="preserve">analysis of whole genome sequence data and allow analysis by </w:t>
      </w:r>
      <w:ins w:id="134" w:author="Iruegas Bocardo, Fernanda" w:date="2023-12-05T10:17:00Z">
        <w:r w:rsidR="00AC2CF8">
          <w:t xml:space="preserve">non-bioinformatic expert </w:t>
        </w:r>
      </w:ins>
      <w:del w:id="135" w:author="Iruegas Bocardo, Fernanda" w:date="2023-12-05T10:17:00Z">
        <w:r w:rsidDel="00AC2CF8">
          <w:delText xml:space="preserve">inexperienced </w:delText>
        </w:r>
      </w:del>
      <w:r>
        <w:t xml:space="preserve">users. </w:t>
      </w:r>
    </w:p>
    <w:sectPr w:rsidR="00430C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Zachary Foster" w:date="2023-12-05T14:07:00Z" w:initials="ZF">
    <w:p w14:paraId="0674A5FE" w14:textId="77777777" w:rsidR="00E91EBB" w:rsidRDefault="00E91EBB" w:rsidP="00775EDD">
      <w:pPr>
        <w:pStyle w:val="CommentText"/>
      </w:pPr>
      <w:r>
        <w:rPr>
          <w:rStyle w:val="CommentReference"/>
        </w:rPr>
        <w:annotationRef/>
      </w:r>
      <w:r>
        <w:t xml:space="preserve">Incomplete sentence? </w:t>
      </w:r>
    </w:p>
  </w:comment>
  <w:comment w:id="38" w:author="Reviewer" w:date="2023-12-05T11:58:00Z" w:initials="R">
    <w:p w14:paraId="20A3A844" w14:textId="30707CD0" w:rsidR="00730FA8" w:rsidRDefault="00730FA8" w:rsidP="00CF6AC7">
      <w:r>
        <w:rPr>
          <w:rStyle w:val="CommentReference"/>
        </w:rPr>
        <w:annotationRef/>
      </w:r>
      <w:r>
        <w:rPr>
          <w:sz w:val="20"/>
          <w:szCs w:val="20"/>
        </w:rPr>
        <w:t>what do you mean by prototyping?</w:t>
      </w:r>
    </w:p>
  </w:comment>
  <w:comment w:id="126" w:author="Zachary Foster" w:date="2023-12-05T14:10:00Z" w:initials="ZF">
    <w:p w14:paraId="31F772D7" w14:textId="77777777" w:rsidR="00E91EBB" w:rsidRDefault="00E91EBB" w:rsidP="00981446">
      <w:pPr>
        <w:pStyle w:val="CommentText"/>
      </w:pPr>
      <w:r>
        <w:rPr>
          <w:rStyle w:val="CommentReference"/>
        </w:rPr>
        <w:annotationRef/>
      </w:r>
      <w:r>
        <w:t>The pipeline already does this. Perhaps replace with description of new datasets were are validating the pipeline with? Or some other things we will be trying to do in the future: finding loci of interest, find matches in the SRA to samples, long read sequencing as inputs (might not be as big of a problem as originally thought, at least for variant calling part of the pipeine)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4A5FE" w15:done="0"/>
  <w15:commentEx w15:paraId="20A3A844" w15:done="0"/>
  <w15:commentEx w15:paraId="31F772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66FA7C" w16cex:dateUtc="2023-12-05T22:07:00Z"/>
  <w16cex:commentExtensible w16cex:durableId="29198ECC" w16cex:dateUtc="2023-12-05T19:58:00Z"/>
  <w16cex:commentExtensible w16cex:durableId="3993EF81" w16cex:dateUtc="2023-12-05T2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4A5FE" w16cid:durableId="5A66FA7C"/>
  <w16cid:commentId w16cid:paraId="20A3A844" w16cid:durableId="29198ECC"/>
  <w16cid:commentId w16cid:paraId="31F772D7" w16cid:durableId="3993EF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9B7"/>
    <w:multiLevelType w:val="hybridMultilevel"/>
    <w:tmpl w:val="4560CD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777AB"/>
    <w:multiLevelType w:val="hybridMultilevel"/>
    <w:tmpl w:val="14E04B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67845"/>
    <w:multiLevelType w:val="hybridMultilevel"/>
    <w:tmpl w:val="B726A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60289">
    <w:abstractNumId w:val="2"/>
  </w:num>
  <w:num w:numId="2" w16cid:durableId="1779372647">
    <w:abstractNumId w:val="0"/>
  </w:num>
  <w:num w:numId="3" w16cid:durableId="18520616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uegas Bocardo, Fernanda">
    <w15:presenceInfo w15:providerId="AD" w15:userId="S::iruegasf@oregonstate.edu::5645ae44-b86f-46ce-b0e1-b5dee4c22966"/>
  </w15:person>
  <w15:person w15:author="Reviewer">
    <w15:presenceInfo w15:providerId="None" w15:userId="Reviewer"/>
  </w15:person>
  <w15:person w15:author="Zachary Foster">
    <w15:presenceInfo w15:providerId="Windows Live" w15:userId="df57d5b5afba87f1"/>
  </w15:person>
  <w15:person w15:author="Grunwald, Niklaus J">
    <w15:presenceInfo w15:providerId="AD" w15:userId="S::grunwaln@oregonstate.edu::5d8640a9-41b7-44ee-afb3-58348dd2e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88"/>
    <w:rsid w:val="0002446C"/>
    <w:rsid w:val="000900D3"/>
    <w:rsid w:val="00292AD4"/>
    <w:rsid w:val="003342B4"/>
    <w:rsid w:val="00430C88"/>
    <w:rsid w:val="005A7E58"/>
    <w:rsid w:val="00614986"/>
    <w:rsid w:val="00730FA8"/>
    <w:rsid w:val="007A168E"/>
    <w:rsid w:val="007C5E2D"/>
    <w:rsid w:val="007F2A14"/>
    <w:rsid w:val="00AC2CF8"/>
    <w:rsid w:val="00BE0691"/>
    <w:rsid w:val="00D773BB"/>
    <w:rsid w:val="00E9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8D77"/>
  <w15:chartTrackingRefBased/>
  <w15:docId w15:val="{378A56D6-1FA3-FD47-9736-E37D9710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C88"/>
    <w:pPr>
      <w:ind w:left="720"/>
      <w:contextualSpacing/>
    </w:pPr>
  </w:style>
  <w:style w:type="paragraph" w:styleId="Revision">
    <w:name w:val="Revision"/>
    <w:hidden/>
    <w:uiPriority w:val="99"/>
    <w:semiHidden/>
    <w:rsid w:val="00292AD4"/>
  </w:style>
  <w:style w:type="character" w:styleId="CommentReference">
    <w:name w:val="annotation reference"/>
    <w:basedOn w:val="DefaultParagraphFont"/>
    <w:uiPriority w:val="99"/>
    <w:semiHidden/>
    <w:unhideWhenUsed/>
    <w:rsid w:val="00730FA8"/>
    <w:rPr>
      <w:sz w:val="16"/>
      <w:szCs w:val="16"/>
    </w:rPr>
  </w:style>
  <w:style w:type="paragraph" w:styleId="CommentText">
    <w:name w:val="annotation text"/>
    <w:basedOn w:val="Normal"/>
    <w:link w:val="CommentTextChar"/>
    <w:uiPriority w:val="99"/>
    <w:unhideWhenUsed/>
    <w:rsid w:val="00730FA8"/>
    <w:rPr>
      <w:sz w:val="20"/>
      <w:szCs w:val="20"/>
    </w:rPr>
  </w:style>
  <w:style w:type="character" w:customStyle="1" w:styleId="CommentTextChar">
    <w:name w:val="Comment Text Char"/>
    <w:basedOn w:val="DefaultParagraphFont"/>
    <w:link w:val="CommentText"/>
    <w:uiPriority w:val="99"/>
    <w:rsid w:val="00730FA8"/>
    <w:rPr>
      <w:sz w:val="20"/>
      <w:szCs w:val="20"/>
    </w:rPr>
  </w:style>
  <w:style w:type="paragraph" w:styleId="CommentSubject">
    <w:name w:val="annotation subject"/>
    <w:basedOn w:val="CommentText"/>
    <w:next w:val="CommentText"/>
    <w:link w:val="CommentSubjectChar"/>
    <w:uiPriority w:val="99"/>
    <w:semiHidden/>
    <w:unhideWhenUsed/>
    <w:rsid w:val="00730FA8"/>
    <w:rPr>
      <w:b/>
      <w:bCs/>
    </w:rPr>
  </w:style>
  <w:style w:type="character" w:customStyle="1" w:styleId="CommentSubjectChar">
    <w:name w:val="Comment Subject Char"/>
    <w:basedOn w:val="CommentTextChar"/>
    <w:link w:val="CommentSubject"/>
    <w:uiPriority w:val="99"/>
    <w:semiHidden/>
    <w:rsid w:val="00730F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8C51C-CD6A-454C-88D1-EF829185C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Grunwald, Niklaus J</dc:creator>
  <cp:keywords/>
  <dc:description/>
  <cp:lastModifiedBy>Zachary Foster</cp:lastModifiedBy>
  <cp:revision>3</cp:revision>
  <dcterms:created xsi:type="dcterms:W3CDTF">2023-12-05T20:05:00Z</dcterms:created>
  <dcterms:modified xsi:type="dcterms:W3CDTF">2023-12-05T22:11:00Z</dcterms:modified>
</cp:coreProperties>
</file>